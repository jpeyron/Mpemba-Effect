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A6" w:rsidRPr="001D5111" w:rsidRDefault="00E03AA6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Overview</w:t>
      </w:r>
    </w:p>
    <w:p w:rsidR="00E03AA6" w:rsidRDefault="00E03AA6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</w:p>
    <w:p w:rsidR="00E17FE8" w:rsidRPr="00E17FE8" w:rsidRDefault="000F553D" w:rsidP="00E17FE8">
      <w:pPr>
        <w:pStyle w:val="Head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 pmod</w:t>
      </w:r>
      <w:r w:rsidR="00E17FE8">
        <w:rPr>
          <w:rFonts w:ascii="Helvetica" w:hAnsi="Helvetica"/>
          <w:sz w:val="22"/>
        </w:rPr>
        <w:t>TC1</w:t>
      </w:r>
      <w:r>
        <w:rPr>
          <w:rFonts w:ascii="Helvetica" w:hAnsi="Helvetica"/>
          <w:sz w:val="22"/>
        </w:rPr>
        <w:t xml:space="preserve"> lib</w:t>
      </w:r>
      <w:r w:rsidR="00E17FE8">
        <w:rPr>
          <w:rFonts w:ascii="Helvetica" w:hAnsi="Helvetica"/>
          <w:sz w:val="22"/>
        </w:rPr>
        <w:t>rary provides an interface to a</w:t>
      </w:r>
      <w:r>
        <w:rPr>
          <w:rFonts w:ascii="Helvetica" w:hAnsi="Helvetica"/>
          <w:sz w:val="22"/>
        </w:rPr>
        <w:t xml:space="preserve"> </w:t>
      </w:r>
      <w:r w:rsidR="00E17FE8" w:rsidRPr="00E17FE8">
        <w:rPr>
          <w:rFonts w:ascii="Helvetica" w:hAnsi="Helvetica"/>
          <w:sz w:val="22"/>
        </w:rPr>
        <w:t>MAX31855</w:t>
      </w:r>
      <w:r w:rsidR="00E17FE8">
        <w:rPr>
          <w:rFonts w:ascii="Helvetica" w:hAnsi="Helvetica"/>
          <w:sz w:val="22"/>
        </w:rPr>
        <w:t xml:space="preserve"> </w:t>
      </w:r>
      <w:r w:rsidR="00E17FE8" w:rsidRPr="00E17FE8">
        <w:rPr>
          <w:rFonts w:ascii="Helvetica" w:hAnsi="Helvetica"/>
          <w:sz w:val="22"/>
        </w:rPr>
        <w:t>Cold-Junction Compensated</w:t>
      </w:r>
    </w:p>
    <w:p w:rsidR="00D61A66" w:rsidRDefault="00E17FE8" w:rsidP="00E17FE8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  <w:r w:rsidRPr="00E17FE8">
        <w:rPr>
          <w:rFonts w:ascii="Helvetica" w:hAnsi="Helvetica"/>
          <w:sz w:val="22"/>
        </w:rPr>
        <w:t>Thermocouple-to-Digital Converter</w:t>
      </w:r>
      <w:r w:rsidR="000F553D">
        <w:rPr>
          <w:rFonts w:ascii="Helvetica" w:hAnsi="Helvetica"/>
          <w:sz w:val="22"/>
        </w:rPr>
        <w:t xml:space="preserve">. The library </w:t>
      </w:r>
      <w:r>
        <w:rPr>
          <w:rFonts w:ascii="Helvetica" w:hAnsi="Helvetica"/>
          <w:sz w:val="22"/>
        </w:rPr>
        <w:t xml:space="preserve">interfaces with the </w:t>
      </w:r>
      <w:r w:rsidRPr="00E17FE8">
        <w:rPr>
          <w:rFonts w:ascii="Helvetica" w:hAnsi="Helvetica"/>
          <w:sz w:val="22"/>
        </w:rPr>
        <w:t>MAX31855</w:t>
      </w:r>
      <w:r>
        <w:rPr>
          <w:rFonts w:ascii="Helvetica" w:hAnsi="Helvetica"/>
          <w:sz w:val="22"/>
        </w:rPr>
        <w:t xml:space="preserve"> to supply an easy to use instruction set</w:t>
      </w:r>
      <w:r w:rsidR="000F553D">
        <w:rPr>
          <w:rFonts w:ascii="Helvetica" w:hAnsi="Helvetica"/>
          <w:sz w:val="22"/>
        </w:rPr>
        <w:t>.</w:t>
      </w:r>
      <w:r w:rsidR="00D61A66">
        <w:rPr>
          <w:rFonts w:ascii="Helvetica" w:hAnsi="Helvetica"/>
          <w:sz w:val="22"/>
        </w:rPr>
        <w:t xml:space="preserve"> The data sheet for the </w:t>
      </w:r>
      <w:r w:rsidR="00D61A66" w:rsidRPr="00E17FE8">
        <w:rPr>
          <w:rFonts w:ascii="Helvetica" w:hAnsi="Helvetica"/>
          <w:sz w:val="22"/>
        </w:rPr>
        <w:t>MAX31855</w:t>
      </w:r>
      <w:r w:rsidR="00D61A66">
        <w:rPr>
          <w:rFonts w:ascii="Helvetica" w:hAnsi="Helvetica"/>
          <w:sz w:val="22"/>
        </w:rPr>
        <w:t xml:space="preserve"> can be found here. </w:t>
      </w:r>
    </w:p>
    <w:p w:rsidR="00D61A66" w:rsidRDefault="00D61A66" w:rsidP="00E17FE8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</w:p>
    <w:p w:rsidR="00C04F7B" w:rsidRDefault="00D61A66" w:rsidP="00E17FE8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  <w:r w:rsidRPr="00D61A66">
        <w:rPr>
          <w:rFonts w:ascii="Helvetica" w:hAnsi="Helvetica"/>
          <w:sz w:val="22"/>
        </w:rPr>
        <w:t>http://datasheets.maximintegrated.com/en/ds/MAX31855.pdf</w:t>
      </w:r>
    </w:p>
    <w:p w:rsidR="00A05283" w:rsidRDefault="00A05283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A05283" w:rsidRPr="001D5111" w:rsidRDefault="00A05283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Library Operation</w:t>
      </w:r>
    </w:p>
    <w:p w:rsidR="00A05283" w:rsidRDefault="00A05283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A05283" w:rsidRPr="003D07DD" w:rsidRDefault="00933FA3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Library Interface</w:t>
      </w:r>
    </w:p>
    <w:p w:rsidR="003D07DD" w:rsidRDefault="003D07DD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933FA3" w:rsidRPr="000B5842" w:rsidRDefault="000F553D" w:rsidP="00103BC7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header file </w:t>
      </w:r>
      <w:r w:rsidR="00E17FE8">
        <w:rPr>
          <w:rFonts w:ascii="Helvetica" w:hAnsi="Helvetica"/>
          <w:sz w:val="22"/>
          <w:szCs w:val="22"/>
        </w:rPr>
        <w:t>TC1</w:t>
      </w:r>
      <w:r>
        <w:rPr>
          <w:rFonts w:ascii="Helvetica" w:hAnsi="Helvetica"/>
          <w:sz w:val="22"/>
          <w:szCs w:val="22"/>
        </w:rPr>
        <w:t xml:space="preserve">.h </w:t>
      </w:r>
      <w:r w:rsidR="00E17FE8">
        <w:rPr>
          <w:rFonts w:ascii="Helvetica" w:hAnsi="Helvetica"/>
          <w:sz w:val="22"/>
          <w:szCs w:val="22"/>
        </w:rPr>
        <w:t>contains the TC1 class. This includes the class variables and function calls.</w:t>
      </w:r>
      <w:r w:rsidR="00B62BE9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</w:rPr>
        <w:t xml:space="preserve">To instantiate a </w:t>
      </w:r>
      <w:r w:rsidR="00E17FE8">
        <w:rPr>
          <w:rFonts w:ascii="Helvetica" w:hAnsi="Helvetica"/>
          <w:sz w:val="22"/>
        </w:rPr>
        <w:t xml:space="preserve">TC1 </w:t>
      </w:r>
      <w:r>
        <w:rPr>
          <w:rFonts w:ascii="Helvetica" w:hAnsi="Helvetica"/>
          <w:sz w:val="22"/>
        </w:rPr>
        <w:t xml:space="preserve">object, include the </w:t>
      </w:r>
      <w:r w:rsidR="00E17FE8">
        <w:rPr>
          <w:rFonts w:ascii="Helvetica" w:hAnsi="Helvetica"/>
          <w:sz w:val="22"/>
        </w:rPr>
        <w:t>TC1</w:t>
      </w:r>
      <w:r>
        <w:rPr>
          <w:rFonts w:ascii="Helvetica" w:hAnsi="Helvetica"/>
          <w:sz w:val="22"/>
        </w:rPr>
        <w:t xml:space="preserve"> library and instantiate </w:t>
      </w:r>
      <w:proofErr w:type="gramStart"/>
      <w:r>
        <w:rPr>
          <w:rFonts w:ascii="Helvetica" w:hAnsi="Helvetica"/>
          <w:sz w:val="22"/>
        </w:rPr>
        <w:t>an</w:t>
      </w:r>
      <w:proofErr w:type="gramEnd"/>
      <w:r>
        <w:rPr>
          <w:rFonts w:ascii="Helvetica" w:hAnsi="Helvetica"/>
          <w:sz w:val="22"/>
        </w:rPr>
        <w:t xml:space="preserve"> </w:t>
      </w:r>
      <w:r w:rsidR="00E17FE8">
        <w:rPr>
          <w:rFonts w:ascii="Helvetica" w:hAnsi="Helvetica"/>
          <w:sz w:val="22"/>
        </w:rPr>
        <w:t>TC1</w:t>
      </w:r>
      <w:r>
        <w:rPr>
          <w:rFonts w:ascii="Helvetica" w:hAnsi="Helvetica"/>
          <w:sz w:val="22"/>
        </w:rPr>
        <w:t xml:space="preserve"> object.</w:t>
      </w:r>
    </w:p>
    <w:p w:rsidR="00933FA3" w:rsidRPr="000B5842" w:rsidRDefault="00933FA3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933FA3" w:rsidRPr="00933FA3" w:rsidRDefault="00E17FE8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TC1</w:t>
      </w:r>
      <w:r w:rsidR="00933FA3" w:rsidRPr="00933FA3">
        <w:rPr>
          <w:rFonts w:ascii="Helvetica" w:hAnsi="Helvetica"/>
          <w:b/>
        </w:rPr>
        <w:t xml:space="preserve"> Initialization</w:t>
      </w:r>
    </w:p>
    <w:p w:rsidR="00E17FE8" w:rsidRDefault="00E17FE8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D004F3" w:rsidRDefault="00E17FE8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After power is given to the TC1</w:t>
      </w:r>
      <w:r w:rsidR="00AE27CB">
        <w:rPr>
          <w:rFonts w:ascii="Helvetica" w:hAnsi="Helvetica"/>
          <w:sz w:val="22"/>
          <w:szCs w:val="22"/>
        </w:rPr>
        <w:t>, the device will immediately st</w:t>
      </w:r>
      <w:r w:rsidR="00216C09">
        <w:rPr>
          <w:rFonts w:ascii="Helvetica" w:hAnsi="Helvetica"/>
          <w:sz w:val="22"/>
          <w:szCs w:val="22"/>
        </w:rPr>
        <w:t>art outputting data in the form of 32 bit words.</w:t>
      </w:r>
      <w:r w:rsidR="00D61A66">
        <w:rPr>
          <w:rFonts w:ascii="Helvetica" w:hAnsi="Helvetica"/>
          <w:sz w:val="22"/>
          <w:szCs w:val="22"/>
        </w:rPr>
        <w:t xml:space="preserve"> Below is the memory map of the output. (Taken from the </w:t>
      </w:r>
      <w:r w:rsidR="00D61A66" w:rsidRPr="00E17FE8">
        <w:rPr>
          <w:rFonts w:ascii="Helvetica" w:hAnsi="Helvetica"/>
          <w:sz w:val="22"/>
        </w:rPr>
        <w:t>MAX31855</w:t>
      </w:r>
      <w:r w:rsidR="00D61A66">
        <w:rPr>
          <w:rFonts w:ascii="Helvetica" w:hAnsi="Helvetica"/>
          <w:sz w:val="22"/>
        </w:rPr>
        <w:t xml:space="preserve"> data sheet)</w:t>
      </w:r>
    </w:p>
    <w:p w:rsidR="00216C09" w:rsidRDefault="00216C09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3150"/>
        <w:gridCol w:w="5544"/>
      </w:tblGrid>
      <w:tr w:rsidR="00216C09" w:rsidTr="00216C09">
        <w:tc>
          <w:tcPr>
            <w:tcW w:w="1458" w:type="dxa"/>
          </w:tcPr>
          <w:p w:rsidR="00216C09" w:rsidRP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Bit</w:t>
            </w:r>
          </w:p>
        </w:tc>
        <w:tc>
          <w:tcPr>
            <w:tcW w:w="3150" w:type="dxa"/>
          </w:tcPr>
          <w:p w:rsidR="00216C09" w:rsidRP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Name</w:t>
            </w:r>
          </w:p>
        </w:tc>
        <w:tc>
          <w:tcPr>
            <w:tcW w:w="5544" w:type="dxa"/>
          </w:tcPr>
          <w:p w:rsidR="00216C09" w:rsidRP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2"/>
                <w:szCs w:val="22"/>
              </w:rPr>
            </w:pPr>
            <w:r w:rsidRPr="00216C09">
              <w:rPr>
                <w:rFonts w:ascii="Helvetica" w:hAnsi="Helvetica"/>
                <w:b/>
                <w:sz w:val="22"/>
                <w:szCs w:val="22"/>
              </w:rPr>
              <w:t>Description</w:t>
            </w:r>
          </w:p>
        </w:tc>
      </w:tr>
      <w:tr w:rsidR="00216C09" w:rsidTr="00D61A66">
        <w:trPr>
          <w:trHeight w:val="683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D[31:18]</w:t>
            </w:r>
          </w:p>
        </w:tc>
        <w:tc>
          <w:tcPr>
            <w:tcW w:w="3150" w:type="dxa"/>
          </w:tcPr>
          <w:p w:rsidR="00216C09" w:rsidRPr="00216C09" w:rsidRDefault="00216C09" w:rsidP="00216C09">
            <w:pPr>
              <w:pStyle w:val="Header"/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14-Bit Thermocouple</w:t>
            </w:r>
          </w:p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Temperature Data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These bits contain the signed 14-bit thermocouple temperature value.</w:t>
            </w:r>
          </w:p>
        </w:tc>
      </w:tr>
      <w:tr w:rsidR="00216C09" w:rsidTr="00D61A66">
        <w:trPr>
          <w:trHeight w:val="44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D17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Reserved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always reads 0.</w:t>
            </w:r>
          </w:p>
        </w:tc>
      </w:tr>
      <w:tr w:rsidR="00216C09" w:rsidTr="00D61A66">
        <w:trPr>
          <w:trHeight w:val="89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D16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Fault</w:t>
            </w:r>
          </w:p>
        </w:tc>
        <w:tc>
          <w:tcPr>
            <w:tcW w:w="5544" w:type="dxa"/>
          </w:tcPr>
          <w:p w:rsidR="00D61A66" w:rsidRPr="00D61A66" w:rsidRDefault="00D61A66" w:rsidP="00D61A66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reads at 1 when any of the SCV, SCG, or OC faults are active. Default value</w:t>
            </w:r>
          </w:p>
          <w:p w:rsidR="00216C09" w:rsidRDefault="00D61A66" w:rsidP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D61A66">
              <w:rPr>
                <w:rFonts w:ascii="Helvetica" w:hAnsi="Helvetica"/>
                <w:sz w:val="22"/>
                <w:szCs w:val="22"/>
              </w:rPr>
              <w:t>is</w:t>
            </w:r>
            <w:proofErr w:type="gramEnd"/>
            <w:r w:rsidRPr="00D61A66">
              <w:rPr>
                <w:rFonts w:ascii="Helvetica" w:hAnsi="Helvetica"/>
                <w:sz w:val="22"/>
                <w:szCs w:val="22"/>
              </w:rPr>
              <w:t xml:space="preserve"> 0.</w:t>
            </w:r>
          </w:p>
        </w:tc>
      </w:tr>
      <w:tr w:rsidR="00216C09" w:rsidTr="00D61A66">
        <w:trPr>
          <w:trHeight w:val="62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D[15:4]</w:t>
            </w:r>
          </w:p>
        </w:tc>
        <w:tc>
          <w:tcPr>
            <w:tcW w:w="3150" w:type="dxa"/>
          </w:tcPr>
          <w:p w:rsidR="00216C09" w:rsidRPr="00216C09" w:rsidRDefault="00216C09" w:rsidP="00216C09">
            <w:pPr>
              <w:pStyle w:val="Header"/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12-Bit Internal Temperature</w:t>
            </w:r>
          </w:p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Data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These bits contain the signed 12-bit value of the reference junction temperature</w:t>
            </w:r>
          </w:p>
        </w:tc>
      </w:tr>
      <w:tr w:rsidR="00216C09" w:rsidTr="00D61A66">
        <w:trPr>
          <w:trHeight w:val="35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D3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Reserved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always reads 0</w:t>
            </w:r>
          </w:p>
        </w:tc>
      </w:tr>
      <w:tr w:rsidR="00216C09" w:rsidTr="00D61A66">
        <w:trPr>
          <w:trHeight w:val="62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t>D2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SCV Fault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short-circuited to VCC. Default value is 0.</w:t>
            </w:r>
          </w:p>
        </w:tc>
      </w:tr>
      <w:tr w:rsidR="00216C09" w:rsidTr="00D61A66">
        <w:trPr>
          <w:trHeight w:val="629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D1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SCG Fault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short-circuited to GND. Default value is 0.</w:t>
            </w:r>
          </w:p>
        </w:tc>
      </w:tr>
      <w:tr w:rsidR="00216C09" w:rsidTr="00D61A66">
        <w:trPr>
          <w:trHeight w:val="620"/>
        </w:trPr>
        <w:tc>
          <w:tcPr>
            <w:tcW w:w="1458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D0</w:t>
            </w:r>
          </w:p>
        </w:tc>
        <w:tc>
          <w:tcPr>
            <w:tcW w:w="3150" w:type="dxa"/>
          </w:tcPr>
          <w:p w:rsidR="00216C09" w:rsidRDefault="00216C09" w:rsidP="00216C0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16C09">
              <w:rPr>
                <w:rFonts w:ascii="Helvetica" w:hAnsi="Helvetica"/>
                <w:sz w:val="22"/>
                <w:szCs w:val="22"/>
              </w:rPr>
              <w:t>OC Fault</w:t>
            </w:r>
          </w:p>
        </w:tc>
        <w:tc>
          <w:tcPr>
            <w:tcW w:w="5544" w:type="dxa"/>
          </w:tcPr>
          <w:p w:rsidR="00216C09" w:rsidRDefault="00D61A66">
            <w:pPr>
              <w:pStyle w:val="Header"/>
              <w:tabs>
                <w:tab w:val="clear" w:pos="4320"/>
                <w:tab w:val="clear" w:pos="8640"/>
              </w:tabs>
              <w:rPr>
                <w:rFonts w:ascii="Helvetica" w:hAnsi="Helvetica"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open (no connections). Default value is 0.</w:t>
            </w:r>
          </w:p>
        </w:tc>
      </w:tr>
    </w:tbl>
    <w:p w:rsidR="001D5111" w:rsidRPr="001D5111" w:rsidRDefault="00D61A66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lastRenderedPageBreak/>
        <w:t>TC1</w:t>
      </w:r>
      <w:r w:rsidR="001D5111" w:rsidRPr="001D5111">
        <w:rPr>
          <w:rFonts w:ascii="Helvetica" w:hAnsi="Helvetica"/>
          <w:b/>
          <w:sz w:val="36"/>
          <w:szCs w:val="36"/>
        </w:rPr>
        <w:t xml:space="preserve"> Library Functions</w:t>
      </w:r>
    </w:p>
    <w:p w:rsidR="00F70E63" w:rsidRDefault="00F70E63" w:rsidP="00F456BA">
      <w:pPr>
        <w:pStyle w:val="Header"/>
        <w:rPr>
          <w:rFonts w:ascii="Helvetica" w:hAnsi="Helvetica"/>
          <w:b/>
          <w:sz w:val="28"/>
        </w:rPr>
      </w:pPr>
    </w:p>
    <w:p w:rsidR="007D005A" w:rsidRPr="00397A12" w:rsidRDefault="00D61A66" w:rsidP="007D005A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TC1</w:t>
      </w:r>
      <w:r w:rsidR="007D005A" w:rsidRPr="00397A12">
        <w:rPr>
          <w:rFonts w:ascii="Helvetica" w:hAnsi="Helvetica"/>
          <w:b/>
          <w:sz w:val="32"/>
          <w:szCs w:val="32"/>
        </w:rPr>
        <w:t xml:space="preserve"> Class</w:t>
      </w:r>
    </w:p>
    <w:p w:rsidR="007D005A" w:rsidRDefault="007D005A" w:rsidP="00F456BA">
      <w:pPr>
        <w:pStyle w:val="Header"/>
        <w:rPr>
          <w:rFonts w:ascii="Helvetica" w:hAnsi="Helvetica"/>
          <w:b/>
          <w:sz w:val="28"/>
        </w:rPr>
      </w:pPr>
    </w:p>
    <w:p w:rsidR="007D005A" w:rsidRPr="00E060F6" w:rsidRDefault="007D005A" w:rsidP="007D005A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 w:rsidRPr="00E060F6">
        <w:rPr>
          <w:rFonts w:ascii="Helvetica" w:hAnsi="Helvetica"/>
          <w:b/>
          <w:sz w:val="28"/>
          <w:szCs w:val="28"/>
        </w:rPr>
        <w:t>Public Functions</w:t>
      </w:r>
    </w:p>
    <w:p w:rsidR="007D005A" w:rsidRDefault="007D005A" w:rsidP="00F456BA">
      <w:pPr>
        <w:pStyle w:val="Header"/>
        <w:rPr>
          <w:rFonts w:ascii="Helvetica" w:hAnsi="Helvetica"/>
          <w:b/>
          <w:sz w:val="28"/>
        </w:rPr>
      </w:pPr>
    </w:p>
    <w:p w:rsidR="007D005A" w:rsidRDefault="007D005A" w:rsidP="007D005A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ACL2()</w:t>
      </w:r>
      <w:proofErr w:type="gramEnd"/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7D005A" w:rsidP="007D005A">
      <w:pPr>
        <w:pStyle w:val="Header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Constructor for class</w:t>
      </w:r>
      <w:r w:rsidRPr="00F456BA">
        <w:rPr>
          <w:rFonts w:ascii="Helvetica" w:hAnsi="Helvetica"/>
          <w:sz w:val="22"/>
          <w:szCs w:val="22"/>
        </w:rPr>
        <w:t xml:space="preserve"> </w:t>
      </w:r>
      <w:r w:rsidR="00D61A66">
        <w:rPr>
          <w:rFonts w:ascii="Helvetica" w:hAnsi="Helvetica"/>
          <w:sz w:val="22"/>
          <w:szCs w:val="22"/>
        </w:rPr>
        <w:t>TC1.</w:t>
      </w:r>
      <w:proofErr w:type="gramEnd"/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7D005A" w:rsidRDefault="007D005A" w:rsidP="007D005A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begin(</w:t>
      </w:r>
      <w:proofErr w:type="spellStart"/>
      <w:proofErr w:type="gramEnd"/>
      <w:r w:rsidRPr="007D005A">
        <w:rPr>
          <w:rFonts w:ascii="Helvetica" w:hAnsi="Helvetica"/>
          <w:sz w:val="22"/>
          <w:szCs w:val="22"/>
        </w:rPr>
        <w:t>int</w:t>
      </w:r>
      <w:proofErr w:type="spellEnd"/>
      <w:r w:rsidRPr="007D005A">
        <w:rPr>
          <w:rFonts w:ascii="Helvetica" w:hAnsi="Helvetica"/>
          <w:sz w:val="22"/>
          <w:szCs w:val="22"/>
        </w:rPr>
        <w:t xml:space="preserve"> CS</w:t>
      </w:r>
      <w:r>
        <w:rPr>
          <w:rFonts w:ascii="Helvetica" w:hAnsi="Helvetica"/>
          <w:b/>
          <w:sz w:val="22"/>
          <w:szCs w:val="22"/>
        </w:rPr>
        <w:t>)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7D005A" w:rsidRDefault="00D91E53" w:rsidP="007D005A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Helvetica" w:hAnsi="Helvetica"/>
          <w:sz w:val="22"/>
          <w:szCs w:val="22"/>
        </w:rPr>
        <w:t>i</w:t>
      </w:r>
      <w:r w:rsidR="007D005A">
        <w:rPr>
          <w:rFonts w:ascii="Helvetica" w:hAnsi="Helvetica"/>
          <w:sz w:val="22"/>
          <w:szCs w:val="22"/>
        </w:rPr>
        <w:t>nt</w:t>
      </w:r>
      <w:proofErr w:type="spellEnd"/>
      <w:proofErr w:type="gramEnd"/>
      <w:r w:rsidR="007D005A">
        <w:rPr>
          <w:rFonts w:ascii="Helvetica" w:hAnsi="Helvetica"/>
          <w:sz w:val="22"/>
          <w:szCs w:val="22"/>
        </w:rPr>
        <w:t xml:space="preserve"> CS</w:t>
      </w:r>
      <w:r w:rsidR="007D005A">
        <w:rPr>
          <w:rFonts w:ascii="Helvetica" w:hAnsi="Helvetica"/>
          <w:sz w:val="22"/>
          <w:szCs w:val="22"/>
        </w:rPr>
        <w:tab/>
      </w:r>
      <w:r w:rsidR="007D005A">
        <w:rPr>
          <w:rFonts w:ascii="Helvetica" w:hAnsi="Helvetica"/>
          <w:sz w:val="22"/>
          <w:szCs w:val="22"/>
        </w:rPr>
        <w:tab/>
        <w:t>chip select pin for SPI communications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7D005A" w:rsidP="00D91E5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starts the SPI communication</w:t>
      </w:r>
      <w:r w:rsidR="00D61A66">
        <w:rPr>
          <w:rFonts w:ascii="Helvetica" w:hAnsi="Helvetica"/>
          <w:sz w:val="22"/>
          <w:szCs w:val="22"/>
        </w:rPr>
        <w:t xml:space="preserve"> and</w:t>
      </w:r>
      <w:r w:rsidR="0035012F">
        <w:rPr>
          <w:rFonts w:ascii="Helvetica" w:hAnsi="Helvetica"/>
          <w:sz w:val="22"/>
          <w:szCs w:val="22"/>
        </w:rPr>
        <w:t xml:space="preserve"> stores the desired chip select</w:t>
      </w:r>
      <w:r w:rsidR="00D61A66">
        <w:rPr>
          <w:rFonts w:ascii="Helvetica" w:hAnsi="Helvetica"/>
          <w:sz w:val="22"/>
          <w:szCs w:val="22"/>
        </w:rPr>
        <w:t>.</w:t>
      </w:r>
    </w:p>
    <w:p w:rsidR="00D91E53" w:rsidRDefault="00D91E53" w:rsidP="00D91E53">
      <w:pPr>
        <w:pStyle w:val="Header"/>
        <w:rPr>
          <w:rFonts w:ascii="Helvetica" w:hAnsi="Helvetica"/>
          <w:b/>
          <w:sz w:val="28"/>
        </w:rPr>
      </w:pPr>
    </w:p>
    <w:p w:rsidR="00B43F2D" w:rsidRDefault="00D61A66" w:rsidP="00B43F2D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double</w:t>
      </w:r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getTemp</w:t>
      </w:r>
      <w:proofErr w:type="spellEnd"/>
      <w:r w:rsidR="00B43F2D">
        <w:rPr>
          <w:rFonts w:ascii="Helvetica" w:hAnsi="Helvetica"/>
          <w:b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 w:rsidR="00D61A66">
        <w:rPr>
          <w:rFonts w:ascii="Helvetica" w:hAnsi="Helvetica"/>
          <w:sz w:val="22"/>
          <w:szCs w:val="22"/>
        </w:rPr>
        <w:t>temp</w:t>
      </w:r>
      <w:proofErr w:type="gramEnd"/>
      <w:r w:rsidR="00D61A66">
        <w:rPr>
          <w:rFonts w:ascii="Helvetica" w:hAnsi="Helvetica"/>
          <w:sz w:val="22"/>
          <w:szCs w:val="22"/>
        </w:rPr>
        <w:tab/>
      </w:r>
      <w:r w:rsidR="00D61A66">
        <w:rPr>
          <w:rFonts w:ascii="Helvetica" w:hAnsi="Helvetica"/>
          <w:sz w:val="22"/>
          <w:szCs w:val="22"/>
        </w:rPr>
        <w:tab/>
      </w:r>
      <w:r w:rsidR="00EF3243">
        <w:rPr>
          <w:rFonts w:ascii="Helvetica" w:hAnsi="Helvetica"/>
          <w:sz w:val="22"/>
          <w:szCs w:val="22"/>
        </w:rPr>
        <w:t xml:space="preserve">thermocouple </w:t>
      </w:r>
      <w:r w:rsidR="00D61A66">
        <w:rPr>
          <w:rFonts w:ascii="Helvetica" w:hAnsi="Helvetica"/>
          <w:sz w:val="22"/>
          <w:szCs w:val="22"/>
        </w:rPr>
        <w:t xml:space="preserve">temperature value in </w:t>
      </w:r>
      <w:r w:rsidR="00EF3243">
        <w:rPr>
          <w:rFonts w:ascii="Helvetica" w:hAnsi="Helvetica"/>
          <w:sz w:val="22"/>
          <w:szCs w:val="22"/>
        </w:rPr>
        <w:t>Celsius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B62BE9" w:rsidRDefault="00B62BE9" w:rsidP="00B62BE9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extracts the 14 bit thermocouple temperature data and converts it into Celsius to return to the user. </w:t>
      </w:r>
    </w:p>
    <w:p w:rsidR="00B43F2D" w:rsidRDefault="00B43F2D" w:rsidP="00B43F2D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EF3243" w:rsidRDefault="00EF3243" w:rsidP="00EF3243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double</w:t>
      </w:r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getAMBTemp</w:t>
      </w:r>
      <w:proofErr w:type="spellEnd"/>
      <w:r>
        <w:rPr>
          <w:rFonts w:ascii="Helvetica" w:hAnsi="Helvetica"/>
          <w:b/>
          <w:sz w:val="22"/>
          <w:szCs w:val="22"/>
        </w:rPr>
        <w:t>()</w:t>
      </w:r>
    </w:p>
    <w:p w:rsidR="00EF3243" w:rsidRDefault="00EF3243" w:rsidP="00EF324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EF3243" w:rsidRDefault="00EF3243" w:rsidP="00EF324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EF3243" w:rsidRDefault="00EF3243" w:rsidP="00EF324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EF3243" w:rsidRDefault="00EF3243" w:rsidP="00EF324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EF3243" w:rsidRDefault="00EF3243" w:rsidP="00EF324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>
        <w:rPr>
          <w:rFonts w:ascii="Helvetica" w:hAnsi="Helvetica"/>
          <w:sz w:val="22"/>
          <w:szCs w:val="22"/>
        </w:rPr>
        <w:t>temp</w:t>
      </w:r>
      <w:proofErr w:type="gram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on chip temperature value in Celsius</w:t>
      </w:r>
    </w:p>
    <w:p w:rsidR="00B62BE9" w:rsidRDefault="00B62BE9" w:rsidP="00EF3243">
      <w:pPr>
        <w:pStyle w:val="Header"/>
        <w:rPr>
          <w:rFonts w:ascii="Helvetica" w:hAnsi="Helvetica"/>
          <w:sz w:val="22"/>
          <w:szCs w:val="22"/>
        </w:rPr>
      </w:pPr>
    </w:p>
    <w:p w:rsidR="00B62BE9" w:rsidRDefault="00B62BE9" w:rsidP="00B62BE9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extracts the 12 bit internal temperature data and converts it into Celsius to return to the user. </w:t>
      </w:r>
    </w:p>
    <w:p w:rsidR="00B62BE9" w:rsidRDefault="00B62BE9" w:rsidP="00EF3243">
      <w:pPr>
        <w:pStyle w:val="Header"/>
        <w:rPr>
          <w:rFonts w:ascii="Helvetica" w:hAnsi="Helvetica"/>
          <w:sz w:val="22"/>
          <w:szCs w:val="22"/>
        </w:rPr>
      </w:pPr>
    </w:p>
    <w:p w:rsidR="00B43F2D" w:rsidRDefault="00B43F2D" w:rsidP="00F456B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F456BA">
      <w:pPr>
        <w:pStyle w:val="Header"/>
        <w:rPr>
          <w:rFonts w:ascii="Helvetica" w:hAnsi="Helvetica"/>
          <w:sz w:val="22"/>
          <w:szCs w:val="22"/>
        </w:rPr>
      </w:pPr>
    </w:p>
    <w:p w:rsidR="00B43F2D" w:rsidRPr="00B43F2D" w:rsidRDefault="00EF3243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lastRenderedPageBreak/>
        <w:t>readData</w:t>
      </w:r>
      <w:proofErr w:type="spellEnd"/>
      <w:r w:rsidR="00B43F2D"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EF3243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 w:rsidR="00EF3243">
        <w:rPr>
          <w:rFonts w:ascii="Helvetica" w:hAnsi="Helvetica"/>
          <w:sz w:val="22"/>
          <w:szCs w:val="22"/>
        </w:rPr>
        <w:t>none</w:t>
      </w:r>
      <w:proofErr w:type="gramEnd"/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B43F2D" w:rsidP="00F456BA">
      <w:pPr>
        <w:pStyle w:val="Header"/>
        <w:rPr>
          <w:rFonts w:ascii="Helvetica" w:hAnsi="Helvetica"/>
          <w:b/>
          <w:sz w:val="28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="00EF3243">
        <w:rPr>
          <w:rFonts w:ascii="Helvetica" w:hAnsi="Helvetica"/>
          <w:sz w:val="22"/>
          <w:szCs w:val="22"/>
        </w:rPr>
        <w:t xml:space="preserve">reads the 32-bit value from the </w:t>
      </w:r>
      <w:r w:rsidR="00EF3243" w:rsidRPr="00E17FE8">
        <w:rPr>
          <w:rFonts w:ascii="Helvetica" w:hAnsi="Helvetica"/>
          <w:sz w:val="22"/>
        </w:rPr>
        <w:t>MAX31855</w:t>
      </w:r>
      <w:r w:rsidR="00EF3243">
        <w:rPr>
          <w:rFonts w:ascii="Helvetica" w:hAnsi="Helvetica"/>
          <w:sz w:val="22"/>
        </w:rPr>
        <w:t xml:space="preserve"> and stores it into the data class member “data”.</w:t>
      </w:r>
    </w:p>
    <w:p w:rsidR="00D91E53" w:rsidRDefault="00D91E53" w:rsidP="00F456BA">
      <w:pPr>
        <w:pStyle w:val="Header"/>
        <w:rPr>
          <w:rFonts w:ascii="Helvetica" w:hAnsi="Helvetica"/>
          <w:b/>
          <w:sz w:val="28"/>
        </w:rPr>
      </w:pPr>
    </w:p>
    <w:p w:rsidR="00B43F2D" w:rsidRPr="00B43F2D" w:rsidRDefault="00EF3243" w:rsidP="00B43F2D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</w:t>
      </w:r>
      <w:r w:rsidR="00B43F2D">
        <w:rPr>
          <w:rFonts w:ascii="Helvetica" w:hAnsi="Helvetica"/>
          <w:b/>
          <w:sz w:val="22"/>
          <w:szCs w:val="22"/>
        </w:rPr>
        <w:t>int</w:t>
      </w:r>
      <w:r>
        <w:rPr>
          <w:rFonts w:ascii="Helvetica" w:hAnsi="Helvetica"/>
          <w:b/>
          <w:sz w:val="22"/>
          <w:szCs w:val="22"/>
        </w:rPr>
        <w:t xml:space="preserve">16_t </w:t>
      </w:r>
      <w:proofErr w:type="spellStart"/>
      <w:proofErr w:type="gramStart"/>
      <w:r>
        <w:rPr>
          <w:rFonts w:ascii="Helvetica" w:hAnsi="Helvetica"/>
          <w:b/>
          <w:sz w:val="22"/>
          <w:szCs w:val="22"/>
        </w:rPr>
        <w:t>getFault</w:t>
      </w:r>
      <w:proofErr w:type="spellEnd"/>
      <w:r w:rsidR="00B43F2D"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D91E53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 w:rsidR="00EF3243">
        <w:rPr>
          <w:rFonts w:ascii="Helvetica" w:hAnsi="Helvetica"/>
          <w:sz w:val="22"/>
          <w:szCs w:val="22"/>
        </w:rPr>
        <w:t>uint16_t</w:t>
      </w:r>
      <w:proofErr w:type="gramEnd"/>
      <w:r w:rsidR="00EF3243">
        <w:rPr>
          <w:rFonts w:ascii="Helvetica" w:hAnsi="Helvetica"/>
          <w:sz w:val="22"/>
          <w:szCs w:val="22"/>
        </w:rPr>
        <w:t xml:space="preserve"> fault</w:t>
      </w:r>
      <w:r w:rsidR="00B43F2D">
        <w:rPr>
          <w:rFonts w:ascii="Helvetica" w:hAnsi="Helvetica"/>
          <w:sz w:val="22"/>
          <w:szCs w:val="22"/>
        </w:rPr>
        <w:tab/>
      </w:r>
      <w:r w:rsidR="00B43F2D">
        <w:rPr>
          <w:rFonts w:ascii="Helvetica" w:hAnsi="Helvetica"/>
          <w:sz w:val="22"/>
          <w:szCs w:val="22"/>
        </w:rPr>
        <w:tab/>
      </w:r>
      <w:r w:rsidR="00EF3243">
        <w:rPr>
          <w:rFonts w:ascii="Helvetica" w:hAnsi="Helvetica"/>
          <w:sz w:val="22"/>
          <w:szCs w:val="22"/>
        </w:rPr>
        <w:t xml:space="preserve">fault code from the </w:t>
      </w:r>
      <w:r w:rsidR="00EF3243" w:rsidRPr="00E17FE8">
        <w:rPr>
          <w:rFonts w:ascii="Helvetica" w:hAnsi="Helvetica"/>
          <w:sz w:val="22"/>
        </w:rPr>
        <w:t>MAX31855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B43F2D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="00EF3243" w:rsidRPr="00EF3243">
        <w:rPr>
          <w:rFonts w:ascii="Helvetica" w:hAnsi="Helvetica"/>
          <w:sz w:val="22"/>
          <w:szCs w:val="22"/>
        </w:rPr>
        <w:t>will extract the fault data from the data word and return to fault code</w:t>
      </w:r>
      <w:r w:rsidR="00EF3243">
        <w:rPr>
          <w:rFonts w:ascii="Helvetica" w:hAnsi="Helvetica"/>
          <w:sz w:val="22"/>
          <w:szCs w:val="22"/>
        </w:rPr>
        <w:t>.</w:t>
      </w: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1C7663" w:rsidRPr="00B43F2D" w:rsidRDefault="001C7663" w:rsidP="00D91E53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 </w:t>
      </w:r>
      <w:proofErr w:type="gramStart"/>
      <w:r w:rsidR="00EF3243">
        <w:rPr>
          <w:rFonts w:ascii="Helvetica" w:hAnsi="Helvetica"/>
          <w:b/>
          <w:sz w:val="22"/>
          <w:szCs w:val="22"/>
        </w:rPr>
        <w:t>double</w:t>
      </w:r>
      <w:proofErr w:type="gramEnd"/>
      <w:r w:rsidR="00EF3243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="00EF3243">
        <w:rPr>
          <w:rFonts w:ascii="Helvetica" w:hAnsi="Helvetica"/>
          <w:b/>
          <w:sz w:val="22"/>
          <w:szCs w:val="22"/>
        </w:rPr>
        <w:t>celToFar</w:t>
      </w:r>
      <w:proofErr w:type="spellEnd"/>
      <w:r w:rsidRPr="00B43F2D">
        <w:rPr>
          <w:rFonts w:ascii="Helvetica" w:hAnsi="Helvetica"/>
          <w:b/>
          <w:sz w:val="22"/>
          <w:szCs w:val="22"/>
        </w:rPr>
        <w:t>(</w:t>
      </w:r>
      <w:r w:rsidR="00EF3243">
        <w:rPr>
          <w:rFonts w:ascii="Helvetica" w:hAnsi="Helvetica"/>
          <w:b/>
          <w:sz w:val="22"/>
          <w:szCs w:val="22"/>
        </w:rPr>
        <w:t>double celsius</w:t>
      </w:r>
      <w:r w:rsidRPr="00B43F2D">
        <w:rPr>
          <w:rFonts w:ascii="Helvetica" w:hAnsi="Helvetica"/>
          <w:b/>
          <w:sz w:val="22"/>
          <w:szCs w:val="22"/>
        </w:rPr>
        <w:t>)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C7663" w:rsidRDefault="00EF3243" w:rsidP="001C766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celsius</w:t>
      </w:r>
      <w:proofErr w:type="gram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EF3243">
        <w:rPr>
          <w:rFonts w:ascii="Helvetica" w:hAnsi="Helvetica"/>
          <w:sz w:val="22"/>
          <w:szCs w:val="22"/>
        </w:rPr>
        <w:t>value to convert to farenheit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 w:rsidR="00EF3243" w:rsidRPr="00EF3243">
        <w:rPr>
          <w:rFonts w:ascii="Helvetica" w:hAnsi="Helvetica"/>
          <w:sz w:val="22"/>
          <w:szCs w:val="22"/>
        </w:rPr>
        <w:t>double</w:t>
      </w:r>
      <w:proofErr w:type="gramEnd"/>
      <w:r w:rsidR="00EF3243" w:rsidRPr="00EF3243">
        <w:rPr>
          <w:rFonts w:ascii="Helvetica" w:hAnsi="Helvetica"/>
          <w:sz w:val="22"/>
          <w:szCs w:val="22"/>
        </w:rPr>
        <w:t xml:space="preserve"> farenheit</w:t>
      </w:r>
      <w:r>
        <w:rPr>
          <w:rFonts w:ascii="Helvetica" w:hAnsi="Helvetica"/>
          <w:sz w:val="22"/>
          <w:szCs w:val="22"/>
        </w:rPr>
        <w:tab/>
      </w:r>
      <w:r w:rsidR="00EF3243" w:rsidRPr="00EF3243">
        <w:rPr>
          <w:rFonts w:ascii="Helvetica" w:hAnsi="Helvetica"/>
          <w:sz w:val="22"/>
          <w:szCs w:val="22"/>
        </w:rPr>
        <w:t>converted farenheit value</w:t>
      </w:r>
    </w:p>
    <w:p w:rsidR="00EF3243" w:rsidRDefault="00EF324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C7663" w:rsidRDefault="00B62BE9" w:rsidP="001C766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converts a temperature in </w:t>
      </w:r>
      <w:proofErr w:type="gramStart"/>
      <w:r>
        <w:rPr>
          <w:rFonts w:ascii="Helvetica" w:hAnsi="Helvetica"/>
          <w:sz w:val="22"/>
          <w:szCs w:val="22"/>
        </w:rPr>
        <w:t>cels</w:t>
      </w:r>
      <w:r w:rsidR="00EF3243" w:rsidRPr="00EF3243">
        <w:rPr>
          <w:rFonts w:ascii="Helvetica" w:hAnsi="Helvetica"/>
          <w:sz w:val="22"/>
          <w:szCs w:val="22"/>
        </w:rPr>
        <w:t>ius</w:t>
      </w:r>
      <w:proofErr w:type="gramEnd"/>
      <w:r w:rsidR="00EF3243" w:rsidRPr="00EF3243">
        <w:rPr>
          <w:rFonts w:ascii="Helvetica" w:hAnsi="Helvetica"/>
          <w:sz w:val="22"/>
          <w:szCs w:val="22"/>
        </w:rPr>
        <w:t xml:space="preserve"> to farenheit</w:t>
      </w: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B62BE9" w:rsidRDefault="00B62BE9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B62BE9" w:rsidRDefault="00B62BE9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D91E53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Class members</w:t>
      </w: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Name</w:t>
            </w:r>
          </w:p>
        </w:tc>
        <w:tc>
          <w:tcPr>
            <w:tcW w:w="5076" w:type="dxa"/>
          </w:tcPr>
          <w:p w:rsidR="00B62BE9" w:rsidRDefault="00B62BE9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Description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B62BE9">
              <w:rPr>
                <w:rFonts w:ascii="Helvetica" w:hAnsi="Helvetica"/>
                <w:sz w:val="22"/>
                <w:szCs w:val="22"/>
              </w:rPr>
              <w:t>uint32_t data</w:t>
            </w:r>
          </w:p>
        </w:tc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B62BE9">
              <w:rPr>
                <w:rFonts w:ascii="Helvetica" w:hAnsi="Helvetica"/>
                <w:sz w:val="22"/>
                <w:szCs w:val="22"/>
              </w:rPr>
              <w:t xml:space="preserve">Data word from </w:t>
            </w:r>
            <w:r w:rsidRPr="00B62BE9">
              <w:rPr>
                <w:rFonts w:ascii="Helvetica" w:hAnsi="Helvetica"/>
                <w:sz w:val="22"/>
              </w:rPr>
              <w:t>MAX31855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B62BE9">
              <w:rPr>
                <w:rFonts w:ascii="Helvetica" w:hAnsi="Helvetica"/>
                <w:sz w:val="22"/>
                <w:szCs w:val="22"/>
              </w:rPr>
              <w:t xml:space="preserve">static </w:t>
            </w: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int</w:t>
            </w:r>
            <w:proofErr w:type="spellEnd"/>
            <w:r w:rsidRPr="00B62BE9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chipSelect</w:t>
            </w:r>
            <w:proofErr w:type="spellEnd"/>
          </w:p>
        </w:tc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B62BE9">
              <w:rPr>
                <w:rFonts w:ascii="Helvetica" w:hAnsi="Helvetica"/>
                <w:sz w:val="22"/>
                <w:szCs w:val="22"/>
              </w:rPr>
              <w:t>Chips select pin to be used by SPI operations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int</w:t>
            </w:r>
            <w:proofErr w:type="spellEnd"/>
            <w:r w:rsidRPr="00B62BE9">
              <w:rPr>
                <w:rFonts w:ascii="Helvetica" w:hAnsi="Helvetica"/>
                <w:sz w:val="22"/>
                <w:szCs w:val="22"/>
              </w:rPr>
              <w:t xml:space="preserve"> fault</w:t>
            </w:r>
          </w:p>
        </w:tc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B62BE9">
              <w:rPr>
                <w:rFonts w:ascii="Helvetica" w:hAnsi="Helvetica"/>
                <w:sz w:val="22"/>
                <w:szCs w:val="22"/>
              </w:rPr>
              <w:t>High if a fault exists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int</w:t>
            </w:r>
            <w:proofErr w:type="spellEnd"/>
            <w:r w:rsidRPr="00B62BE9">
              <w:rPr>
                <w:rFonts w:ascii="Helvetica" w:hAnsi="Helvetica"/>
                <w:sz w:val="22"/>
                <w:szCs w:val="22"/>
              </w:rPr>
              <w:t xml:space="preserve"> SCV</w:t>
            </w:r>
          </w:p>
        </w:tc>
        <w:tc>
          <w:tcPr>
            <w:tcW w:w="5076" w:type="dxa"/>
          </w:tcPr>
          <w:p w:rsidR="00B62BE9" w:rsidRDefault="00B62BE9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short-circuited to VCC. Default value is 0.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int</w:t>
            </w:r>
            <w:proofErr w:type="spellEnd"/>
            <w:r w:rsidRPr="00B62BE9">
              <w:rPr>
                <w:rFonts w:ascii="Helvetica" w:hAnsi="Helvetica"/>
                <w:sz w:val="22"/>
                <w:szCs w:val="22"/>
              </w:rPr>
              <w:t xml:space="preserve"> SCG</w:t>
            </w:r>
          </w:p>
        </w:tc>
        <w:tc>
          <w:tcPr>
            <w:tcW w:w="5076" w:type="dxa"/>
          </w:tcPr>
          <w:p w:rsidR="00B62BE9" w:rsidRDefault="00B62BE9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short-circuited to GND. Default value is 0.</w:t>
            </w:r>
          </w:p>
        </w:tc>
      </w:tr>
      <w:tr w:rsidR="00B62BE9" w:rsidTr="00B62BE9">
        <w:tc>
          <w:tcPr>
            <w:tcW w:w="5076" w:type="dxa"/>
          </w:tcPr>
          <w:p w:rsidR="00B62BE9" w:rsidRPr="00B62BE9" w:rsidRDefault="00B62BE9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62BE9">
              <w:rPr>
                <w:rFonts w:ascii="Helvetica" w:hAnsi="Helvetica"/>
                <w:sz w:val="22"/>
                <w:szCs w:val="22"/>
              </w:rPr>
              <w:t>int</w:t>
            </w:r>
            <w:proofErr w:type="spellEnd"/>
            <w:r w:rsidRPr="00B62BE9">
              <w:rPr>
                <w:rFonts w:ascii="Helvetica" w:hAnsi="Helvetica"/>
                <w:sz w:val="22"/>
                <w:szCs w:val="22"/>
              </w:rPr>
              <w:t xml:space="preserve"> OC</w:t>
            </w:r>
          </w:p>
        </w:tc>
        <w:tc>
          <w:tcPr>
            <w:tcW w:w="5076" w:type="dxa"/>
          </w:tcPr>
          <w:p w:rsidR="00B62BE9" w:rsidRDefault="00B62BE9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 w:rsidRPr="00D61A66">
              <w:rPr>
                <w:rFonts w:ascii="Helvetica" w:hAnsi="Helvetica"/>
                <w:sz w:val="22"/>
                <w:szCs w:val="22"/>
              </w:rPr>
              <w:t>This bit is a 1 when the thermocouple is open (no connections). Default value is 0.</w:t>
            </w:r>
          </w:p>
        </w:tc>
      </w:tr>
    </w:tbl>
    <w:p w:rsidR="00EF3243" w:rsidRDefault="00EF3243" w:rsidP="00D91E53">
      <w:pPr>
        <w:pStyle w:val="Header"/>
        <w:rPr>
          <w:rFonts w:ascii="Helvetica" w:hAnsi="Helvetica"/>
          <w:b/>
          <w:sz w:val="22"/>
          <w:szCs w:val="22"/>
        </w:rPr>
      </w:pPr>
    </w:p>
    <w:sectPr w:rsidR="00EF3243" w:rsidSect="007C6E0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296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063" w:rsidRDefault="00CE1063">
      <w:r>
        <w:separator/>
      </w:r>
    </w:p>
  </w:endnote>
  <w:endnote w:type="continuationSeparator" w:id="0">
    <w:p w:rsidR="00CE1063" w:rsidRDefault="00CE1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rFonts w:ascii="Helvetica" w:hAnsi="Helvetica"/>
        <w:b/>
        <w:sz w:val="20"/>
        <w:szCs w:val="20"/>
      </w:rPr>
    </w:pPr>
    <w:r>
      <w:rPr>
        <w:rFonts w:ascii="Arial" w:hAnsi="Arial" w:cs="Arial"/>
        <w:b/>
        <w:bCs/>
        <w:sz w:val="20"/>
      </w:rPr>
      <w:t>www.digilentinc.com</w:t>
    </w:r>
    <w:r>
      <w:rPr>
        <w:rFonts w:ascii="Arial" w:hAnsi="Arial" w:cs="Arial"/>
        <w:b/>
        <w:bCs/>
        <w:sz w:val="20"/>
      </w:rPr>
      <w:tab/>
    </w:r>
    <w:r>
      <w:rPr>
        <w:rFonts w:ascii="Arial" w:hAnsi="Arial" w:cs="Arial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1071CD">
      <w:rPr>
        <w:rStyle w:val="PageNumber"/>
        <w:rFonts w:ascii="Helvetica" w:hAnsi="Helvetica"/>
        <w:b/>
        <w:bCs/>
        <w:noProof/>
        <w:sz w:val="20"/>
        <w:szCs w:val="20"/>
      </w:rPr>
      <w:t>3</w: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325384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325384">
      <w:rPr>
        <w:rStyle w:val="PageNumber"/>
        <w:rFonts w:ascii="Helvetica" w:hAnsi="Helvetica"/>
        <w:b/>
        <w:sz w:val="20"/>
        <w:szCs w:val="20"/>
      </w:rPr>
      <w:fldChar w:fldCharType="separate"/>
    </w:r>
    <w:r w:rsidR="001071CD">
      <w:rPr>
        <w:rStyle w:val="PageNumber"/>
        <w:rFonts w:ascii="Helvetica" w:hAnsi="Helvetica"/>
        <w:b/>
        <w:noProof/>
        <w:sz w:val="20"/>
        <w:szCs w:val="20"/>
      </w:rPr>
      <w:t>3</w:t>
    </w:r>
    <w:r w:rsidR="00325384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ins w:id="0" w:author="Gene Apperson" w:date="2010-08-16T15:36:00Z"/>
        <w:rFonts w:ascii="Helvetica" w:hAnsi="Helvetica"/>
        <w:bCs/>
        <w:i/>
        <w:sz w:val="16"/>
        <w:szCs w:val="16"/>
      </w:rPr>
    </w:pP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b/>
        <w:bCs/>
      </w:rPr>
    </w:pPr>
    <w:r>
      <w:rPr>
        <w:rFonts w:ascii="Helvetica" w:hAnsi="Helvetica" w:cs="Helvetica"/>
        <w:b/>
        <w:bCs/>
        <w:sz w:val="20"/>
      </w:rPr>
      <w:t xml:space="preserve">Doc: </w:t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B62BE9">
      <w:rPr>
        <w:rStyle w:val="PageNumber"/>
        <w:rFonts w:ascii="Helvetica" w:hAnsi="Helvetica"/>
        <w:b/>
        <w:bCs/>
        <w:noProof/>
        <w:sz w:val="20"/>
        <w:szCs w:val="20"/>
      </w:rPr>
      <w:t>1</w:t>
    </w:r>
    <w:r w:rsidR="00325384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325384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325384">
      <w:rPr>
        <w:rStyle w:val="PageNumber"/>
        <w:rFonts w:ascii="Helvetica" w:hAnsi="Helvetica"/>
        <w:b/>
        <w:sz w:val="20"/>
        <w:szCs w:val="20"/>
      </w:rPr>
      <w:fldChar w:fldCharType="separate"/>
    </w:r>
    <w:r w:rsidR="00B62BE9">
      <w:rPr>
        <w:rStyle w:val="PageNumber"/>
        <w:rFonts w:ascii="Helvetica" w:hAnsi="Helvetica"/>
        <w:b/>
        <w:noProof/>
        <w:sz w:val="20"/>
        <w:szCs w:val="20"/>
      </w:rPr>
      <w:t>3</w:t>
    </w:r>
    <w:r w:rsidR="00325384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Helvetica" w:hAnsi="Helvetica"/>
        <w:bCs/>
        <w:i/>
        <w:sz w:val="16"/>
        <w:szCs w:val="16"/>
      </w:rPr>
    </w:pPr>
  </w:p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rFonts w:ascii="Helvetica" w:hAnsi="Helvetica" w:cs="Helvetica"/>
        <w:i/>
        <w:sz w:val="20"/>
      </w:rPr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413F8F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ascii="Helvetica" w:hAnsi="Helvetica"/>
        <w:b/>
        <w:bCs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063" w:rsidRDefault="00CE1063">
      <w:r>
        <w:separator/>
      </w:r>
    </w:p>
  </w:footnote>
  <w:footnote w:type="continuationSeparator" w:id="0">
    <w:p w:rsidR="00CE1063" w:rsidRDefault="00CE10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5034CF">
    <w:pPr>
      <w:pStyle w:val="Header"/>
      <w:pBdr>
        <w:bottom w:val="single" w:sz="12" w:space="1" w:color="007B3E"/>
      </w:pBdr>
      <w:tabs>
        <w:tab w:val="clear" w:pos="4320"/>
        <w:tab w:val="clear" w:pos="8640"/>
        <w:tab w:val="left" w:pos="3960"/>
        <w:tab w:val="center" w:pos="5130"/>
        <w:tab w:val="left" w:pos="8280"/>
        <w:tab w:val="left" w:pos="9630"/>
        <w:tab w:val="left" w:pos="9720"/>
        <w:tab w:val="right" w:pos="9810"/>
      </w:tabs>
      <w:ind w:right="36"/>
      <w:rPr>
        <w:rFonts w:ascii="Arial" w:hAnsi="Arial" w:cs="Arial"/>
        <w:b/>
        <w:bCs/>
        <w:sz w:val="20"/>
      </w:rPr>
    </w:pPr>
    <w:proofErr w:type="spellStart"/>
    <w:r>
      <w:rPr>
        <w:rFonts w:ascii="Arial" w:hAnsi="Arial" w:cs="Arial"/>
        <w:b/>
        <w:bCs/>
        <w:sz w:val="20"/>
      </w:rPr>
      <w:t>Pmod</w:t>
    </w:r>
    <w:proofErr w:type="spellEnd"/>
    <w:r>
      <w:rPr>
        <w:rFonts w:ascii="Arial" w:hAnsi="Arial" w:cs="Arial"/>
        <w:b/>
        <w:bCs/>
        <w:sz w:val="20"/>
      </w:rPr>
      <w:t xml:space="preserve"> ACL2</w:t>
    </w:r>
    <w:r w:rsidR="00413F8F">
      <w:rPr>
        <w:rFonts w:ascii="Arial" w:hAnsi="Arial" w:cs="Arial"/>
        <w:b/>
        <w:bCs/>
        <w:sz w:val="20"/>
      </w:rPr>
      <w:t xml:space="preserve"> Library Reference Manual</w:t>
    </w:r>
    <w:r w:rsidR="00413F8F">
      <w:rPr>
        <w:rFonts w:ascii="Arial" w:hAnsi="Arial" w:cs="Arial"/>
        <w:b/>
        <w:bCs/>
        <w:sz w:val="20"/>
      </w:rPr>
      <w:tab/>
    </w:r>
    <w:r w:rsidR="00413F8F">
      <w:rPr>
        <w:rFonts w:ascii="Arial" w:hAnsi="Arial" w:cs="Arial"/>
        <w:b/>
        <w:bCs/>
        <w:sz w:val="20"/>
      </w:rPr>
      <w:tab/>
    </w:r>
    <w:r w:rsidR="00413F8F" w:rsidRPr="00846BF6">
      <w:rPr>
        <w:rFonts w:ascii="Arial" w:hAnsi="Arial" w:cs="Arial"/>
        <w:b/>
        <w:bCs/>
        <w:sz w:val="20"/>
      </w:rPr>
      <w:object w:dxaOrig="3557" w:dyaOrig="3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15pt;height:15.65pt" o:ole="">
          <v:imagedata r:id="rId1" o:title=""/>
        </v:shape>
        <o:OLEObject Type="Embed" ProgID="Visio.Drawing.5" ShapeID="_x0000_i1025" DrawAspect="Content" ObjectID="_1483869187" r:id="rId2"/>
      </w:object>
    </w:r>
    <w:r w:rsidR="00413F8F">
      <w:rPr>
        <w:rFonts w:ascii="Arial" w:hAnsi="Arial" w:cs="Arial"/>
        <w:b/>
        <w:bCs/>
        <w:sz w:val="20"/>
      </w:rPr>
      <w:t xml:space="preserve"> Digilent, Inc.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716" w:type="dxa"/>
      <w:tblBorders>
        <w:bottom w:val="single" w:sz="18" w:space="0" w:color="007B3E"/>
      </w:tblBorders>
      <w:tblLook w:val="0000"/>
    </w:tblPr>
    <w:tblGrid>
      <w:gridCol w:w="6588"/>
      <w:gridCol w:w="3564"/>
      <w:gridCol w:w="3564"/>
    </w:tblGrid>
    <w:tr w:rsidR="00413F8F">
      <w:tc>
        <w:tcPr>
          <w:tcW w:w="6588" w:type="dxa"/>
          <w:vAlign w:val="center"/>
        </w:tcPr>
        <w:p w:rsidR="00413F8F" w:rsidRDefault="00413F8F">
          <w:pPr>
            <w:pStyle w:val="Header"/>
            <w:rPr>
              <w:rFonts w:ascii="Helvetica" w:hAnsi="Helvetica" w:cs="Arial"/>
              <w:b/>
              <w:bCs/>
              <w:shadow/>
              <w:color w:val="007B3E"/>
              <w:sz w:val="40"/>
            </w:rPr>
          </w:pPr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>Pmod</w:t>
          </w:r>
          <w:r w:rsidR="00E17FE8"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>TC1</w:t>
          </w:r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 xml:space="preserve"> Library Reference Manual</w:t>
          </w:r>
        </w:p>
        <w:p w:rsidR="00413F8F" w:rsidRDefault="00413F8F">
          <w:pPr>
            <w:pStyle w:val="Header"/>
          </w:pPr>
        </w:p>
      </w:tc>
      <w:tc>
        <w:tcPr>
          <w:tcW w:w="3564" w:type="dxa"/>
          <w:vAlign w:val="center"/>
        </w:tcPr>
        <w:p w:rsidR="00413F8F" w:rsidRDefault="00413F8F">
          <w:pPr>
            <w:pStyle w:val="Header"/>
          </w:pPr>
          <w:r>
            <w:rPr>
              <w:b/>
              <w:noProof/>
            </w:rPr>
            <w:drawing>
              <wp:inline distT="0" distB="0" distL="0" distR="0">
                <wp:extent cx="2101850" cy="488950"/>
                <wp:effectExtent l="19050" t="0" r="0" b="0"/>
                <wp:docPr id="2" name="Picture 2" descr="DGL-2009-url-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GL-2009-url-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Helvetica" w:hAnsi="Helvetica"/>
              <w:position w:val="36"/>
              <w:sz w:val="28"/>
              <w:vertAlign w:val="superscript"/>
            </w:rPr>
            <w:t>®</w:t>
          </w:r>
        </w:p>
        <w:p w:rsidR="00413F8F" w:rsidRDefault="00413F8F" w:rsidP="00B450B8">
          <w:pPr>
            <w:pStyle w:val="Header"/>
            <w:rPr>
              <w:spacing w:val="20"/>
            </w:rPr>
          </w:pPr>
        </w:p>
      </w:tc>
      <w:tc>
        <w:tcPr>
          <w:tcW w:w="3564" w:type="dxa"/>
          <w:vAlign w:val="center"/>
        </w:tcPr>
        <w:p w:rsidR="00413F8F" w:rsidRDefault="00413F8F">
          <w:pPr>
            <w:pStyle w:val="Header"/>
            <w:jc w:val="center"/>
            <w:rPr>
              <w:spacing w:val="20"/>
            </w:rPr>
          </w:pPr>
        </w:p>
      </w:tc>
    </w:tr>
    <w:tr w:rsidR="00413F8F">
      <w:trPr>
        <w:trHeight w:val="648"/>
      </w:trPr>
      <w:tc>
        <w:tcPr>
          <w:tcW w:w="6588" w:type="dxa"/>
        </w:tcPr>
        <w:p w:rsidR="00413F8F" w:rsidRDefault="00413F8F" w:rsidP="00E17FE8">
          <w:pPr>
            <w:pStyle w:val="Header"/>
            <w:spacing w:before="40"/>
            <w:rPr>
              <w:rFonts w:ascii="Helvetica" w:hAnsi="Helvetica" w:cs="Arial"/>
              <w:sz w:val="18"/>
            </w:rPr>
          </w:pPr>
          <w:r>
            <w:rPr>
              <w:rFonts w:ascii="Helvetica" w:hAnsi="Helvetica" w:cs="Arial"/>
              <w:sz w:val="18"/>
            </w:rPr>
            <w:t xml:space="preserve">Revision: </w:t>
          </w:r>
          <w:r w:rsidR="00D91E53">
            <w:rPr>
              <w:rFonts w:ascii="Helvetica" w:hAnsi="Helvetica" w:cs="Arial"/>
              <w:sz w:val="18"/>
            </w:rPr>
            <w:t>1</w:t>
          </w:r>
          <w:r w:rsidR="00E17FE8">
            <w:rPr>
              <w:rFonts w:ascii="Helvetica" w:hAnsi="Helvetica" w:cs="Arial"/>
              <w:sz w:val="18"/>
            </w:rPr>
            <w:t>/27/2015</w:t>
          </w:r>
        </w:p>
      </w:tc>
      <w:tc>
        <w:tcPr>
          <w:tcW w:w="3564" w:type="dxa"/>
        </w:tcPr>
        <w:p w:rsidR="00413F8F" w:rsidRPr="00E2678B" w:rsidRDefault="00413F8F" w:rsidP="00C41BC7">
          <w:pPr>
            <w:pStyle w:val="Header"/>
            <w:spacing w:before="120"/>
            <w:jc w:val="center"/>
            <w:rPr>
              <w:rFonts w:cs="Arial"/>
              <w:color w:val="000000"/>
              <w:sz w:val="16"/>
              <w:szCs w:val="16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1300 NE Henley C</w:t>
          </w:r>
          <w:r>
            <w:rPr>
              <w:rFonts w:cs="Arial"/>
              <w:color w:val="000000"/>
              <w:sz w:val="16"/>
              <w:szCs w:val="16"/>
            </w:rPr>
            <w:t>our</w:t>
          </w:r>
          <w:r w:rsidRPr="00E2678B">
            <w:rPr>
              <w:rFonts w:cs="Arial"/>
              <w:color w:val="000000"/>
              <w:sz w:val="16"/>
              <w:szCs w:val="16"/>
            </w:rPr>
            <w:t>t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E2678B">
            <w:rPr>
              <w:rFonts w:cs="Arial"/>
              <w:color w:val="000000"/>
              <w:sz w:val="16"/>
              <w:szCs w:val="16"/>
            </w:rPr>
            <w:t xml:space="preserve"> Suite 3</w:t>
          </w:r>
          <w:r w:rsidRPr="00E2678B">
            <w:rPr>
              <w:rFonts w:cs="Arial"/>
              <w:color w:val="000000"/>
              <w:sz w:val="16"/>
              <w:szCs w:val="16"/>
            </w:rPr>
            <w:br/>
            <w:t>Pullman, WA 99163</w:t>
          </w:r>
        </w:p>
        <w:p w:rsidR="00413F8F" w:rsidRDefault="00413F8F">
          <w:pPr>
            <w:pStyle w:val="Header"/>
            <w:jc w:val="center"/>
            <w:rPr>
              <w:rFonts w:ascii="Helvetica" w:hAnsi="Helvetica"/>
              <w:sz w:val="20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(509) 334 6306 Voice | (509) 334 6300</w:t>
          </w:r>
          <w:r>
            <w:rPr>
              <w:rFonts w:cs="Arial"/>
              <w:color w:val="000000"/>
              <w:sz w:val="16"/>
              <w:szCs w:val="16"/>
            </w:rPr>
            <w:t xml:space="preserve"> Fax</w:t>
          </w:r>
        </w:p>
      </w:tc>
      <w:tc>
        <w:tcPr>
          <w:tcW w:w="3564" w:type="dxa"/>
        </w:tcPr>
        <w:p w:rsidR="00413F8F" w:rsidRDefault="00413F8F">
          <w:pPr>
            <w:pStyle w:val="Header"/>
            <w:jc w:val="center"/>
            <w:rPr>
              <w:rFonts w:ascii="Helvetica" w:hAnsi="Helvetica"/>
              <w:sz w:val="20"/>
            </w:rPr>
          </w:pPr>
        </w:p>
      </w:tc>
    </w:tr>
  </w:tbl>
  <w:p w:rsidR="00413F8F" w:rsidRDefault="00413F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4A4B"/>
    <w:multiLevelType w:val="hybridMultilevel"/>
    <w:tmpl w:val="A41A1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4268D"/>
    <w:multiLevelType w:val="hybridMultilevel"/>
    <w:tmpl w:val="91CE02C2"/>
    <w:lvl w:ilvl="0" w:tplc="503A189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E96D92"/>
    <w:multiLevelType w:val="hybridMultilevel"/>
    <w:tmpl w:val="6A90702C"/>
    <w:lvl w:ilvl="0" w:tplc="8DEAF6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67CAD"/>
    <w:multiLevelType w:val="hybridMultilevel"/>
    <w:tmpl w:val="D348264C"/>
    <w:lvl w:ilvl="0" w:tplc="BF78DC30">
      <w:numFmt w:val="bullet"/>
      <w:lvlText w:val=""/>
      <w:lvlJc w:val="left"/>
      <w:pPr>
        <w:tabs>
          <w:tab w:val="num" w:pos="840"/>
        </w:tabs>
        <w:ind w:left="840" w:hanging="48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212F1E"/>
    <w:multiLevelType w:val="hybridMultilevel"/>
    <w:tmpl w:val="2C729014"/>
    <w:lvl w:ilvl="0" w:tplc="80D6378A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3F3094"/>
    <w:multiLevelType w:val="hybridMultilevel"/>
    <w:tmpl w:val="91CE02C2"/>
    <w:lvl w:ilvl="0" w:tplc="503A189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C357B"/>
    <w:rsid w:val="0001470B"/>
    <w:rsid w:val="000343F1"/>
    <w:rsid w:val="00077514"/>
    <w:rsid w:val="000B5842"/>
    <w:rsid w:val="000D39EF"/>
    <w:rsid w:val="000E3750"/>
    <w:rsid w:val="000E644A"/>
    <w:rsid w:val="000F553D"/>
    <w:rsid w:val="00103BC7"/>
    <w:rsid w:val="001071CD"/>
    <w:rsid w:val="00122BED"/>
    <w:rsid w:val="001458D0"/>
    <w:rsid w:val="00166DD1"/>
    <w:rsid w:val="00167919"/>
    <w:rsid w:val="00182380"/>
    <w:rsid w:val="00183360"/>
    <w:rsid w:val="00196728"/>
    <w:rsid w:val="001B0F5A"/>
    <w:rsid w:val="001B29D2"/>
    <w:rsid w:val="001C07BC"/>
    <w:rsid w:val="001C7663"/>
    <w:rsid w:val="001D1ED3"/>
    <w:rsid w:val="001D5111"/>
    <w:rsid w:val="001D687B"/>
    <w:rsid w:val="0020600C"/>
    <w:rsid w:val="00216C09"/>
    <w:rsid w:val="00235D09"/>
    <w:rsid w:val="002457CD"/>
    <w:rsid w:val="00254626"/>
    <w:rsid w:val="00273FF1"/>
    <w:rsid w:val="002C5035"/>
    <w:rsid w:val="002D6910"/>
    <w:rsid w:val="002E51DA"/>
    <w:rsid w:val="002F075A"/>
    <w:rsid w:val="003106D3"/>
    <w:rsid w:val="00325384"/>
    <w:rsid w:val="0035012F"/>
    <w:rsid w:val="0035224C"/>
    <w:rsid w:val="0035304F"/>
    <w:rsid w:val="00365E0F"/>
    <w:rsid w:val="00384427"/>
    <w:rsid w:val="00385C4D"/>
    <w:rsid w:val="00394B5C"/>
    <w:rsid w:val="0039721A"/>
    <w:rsid w:val="00397A12"/>
    <w:rsid w:val="003A08EF"/>
    <w:rsid w:val="003B6857"/>
    <w:rsid w:val="003C6253"/>
    <w:rsid w:val="003D07DD"/>
    <w:rsid w:val="00400174"/>
    <w:rsid w:val="00413F8F"/>
    <w:rsid w:val="00417B96"/>
    <w:rsid w:val="00417C59"/>
    <w:rsid w:val="00422A37"/>
    <w:rsid w:val="004375B5"/>
    <w:rsid w:val="00454D27"/>
    <w:rsid w:val="004666FE"/>
    <w:rsid w:val="00476421"/>
    <w:rsid w:val="004920B0"/>
    <w:rsid w:val="004A2926"/>
    <w:rsid w:val="004A5C0A"/>
    <w:rsid w:val="004A623A"/>
    <w:rsid w:val="004A6867"/>
    <w:rsid w:val="004C7959"/>
    <w:rsid w:val="004D7EFB"/>
    <w:rsid w:val="004E42FF"/>
    <w:rsid w:val="004F30D9"/>
    <w:rsid w:val="005034CF"/>
    <w:rsid w:val="00507E47"/>
    <w:rsid w:val="005154B2"/>
    <w:rsid w:val="00525D4B"/>
    <w:rsid w:val="0053067C"/>
    <w:rsid w:val="00533576"/>
    <w:rsid w:val="00542126"/>
    <w:rsid w:val="005437A4"/>
    <w:rsid w:val="00564AF5"/>
    <w:rsid w:val="005725BE"/>
    <w:rsid w:val="005731D7"/>
    <w:rsid w:val="0057419E"/>
    <w:rsid w:val="00574405"/>
    <w:rsid w:val="005760EC"/>
    <w:rsid w:val="005770D6"/>
    <w:rsid w:val="005862E2"/>
    <w:rsid w:val="005B4F2B"/>
    <w:rsid w:val="005B71CC"/>
    <w:rsid w:val="005D4484"/>
    <w:rsid w:val="005E7C54"/>
    <w:rsid w:val="00615B09"/>
    <w:rsid w:val="006173DD"/>
    <w:rsid w:val="00622A33"/>
    <w:rsid w:val="00636B7C"/>
    <w:rsid w:val="006641FF"/>
    <w:rsid w:val="00665385"/>
    <w:rsid w:val="006B3D78"/>
    <w:rsid w:val="006D5E7E"/>
    <w:rsid w:val="006D7517"/>
    <w:rsid w:val="007002CC"/>
    <w:rsid w:val="00722A00"/>
    <w:rsid w:val="0073549E"/>
    <w:rsid w:val="00740A3A"/>
    <w:rsid w:val="007452F7"/>
    <w:rsid w:val="0075064E"/>
    <w:rsid w:val="00761E51"/>
    <w:rsid w:val="007C0F89"/>
    <w:rsid w:val="007C1ED4"/>
    <w:rsid w:val="007C6E0A"/>
    <w:rsid w:val="007D005A"/>
    <w:rsid w:val="007D678C"/>
    <w:rsid w:val="007E14A0"/>
    <w:rsid w:val="00817E4E"/>
    <w:rsid w:val="00821306"/>
    <w:rsid w:val="008251A9"/>
    <w:rsid w:val="00846BF6"/>
    <w:rsid w:val="00850147"/>
    <w:rsid w:val="00870C51"/>
    <w:rsid w:val="008A596C"/>
    <w:rsid w:val="008B6952"/>
    <w:rsid w:val="00905A8C"/>
    <w:rsid w:val="00912242"/>
    <w:rsid w:val="00912FAF"/>
    <w:rsid w:val="00916D0B"/>
    <w:rsid w:val="00927628"/>
    <w:rsid w:val="00933FA3"/>
    <w:rsid w:val="00944505"/>
    <w:rsid w:val="009472D6"/>
    <w:rsid w:val="009514EA"/>
    <w:rsid w:val="00980956"/>
    <w:rsid w:val="009A0259"/>
    <w:rsid w:val="009A6B87"/>
    <w:rsid w:val="009B7714"/>
    <w:rsid w:val="009C79BA"/>
    <w:rsid w:val="009F2031"/>
    <w:rsid w:val="00A0229A"/>
    <w:rsid w:val="00A05283"/>
    <w:rsid w:val="00A2377F"/>
    <w:rsid w:val="00A312A6"/>
    <w:rsid w:val="00A6559E"/>
    <w:rsid w:val="00A759AA"/>
    <w:rsid w:val="00A840CF"/>
    <w:rsid w:val="00A84F2B"/>
    <w:rsid w:val="00A85910"/>
    <w:rsid w:val="00A86A85"/>
    <w:rsid w:val="00A91B13"/>
    <w:rsid w:val="00A9215A"/>
    <w:rsid w:val="00AB089A"/>
    <w:rsid w:val="00AD157D"/>
    <w:rsid w:val="00AD3238"/>
    <w:rsid w:val="00AE0396"/>
    <w:rsid w:val="00AE27CB"/>
    <w:rsid w:val="00B245B8"/>
    <w:rsid w:val="00B33C6E"/>
    <w:rsid w:val="00B43F2D"/>
    <w:rsid w:val="00B450B8"/>
    <w:rsid w:val="00B546FE"/>
    <w:rsid w:val="00B606D5"/>
    <w:rsid w:val="00B62BE9"/>
    <w:rsid w:val="00B73ED6"/>
    <w:rsid w:val="00B81A74"/>
    <w:rsid w:val="00B84C33"/>
    <w:rsid w:val="00B9002E"/>
    <w:rsid w:val="00BA52D6"/>
    <w:rsid w:val="00BC4C9B"/>
    <w:rsid w:val="00BD42F2"/>
    <w:rsid w:val="00BE36B9"/>
    <w:rsid w:val="00BF15F8"/>
    <w:rsid w:val="00BF1B5D"/>
    <w:rsid w:val="00BF5B42"/>
    <w:rsid w:val="00BF7565"/>
    <w:rsid w:val="00C04F7B"/>
    <w:rsid w:val="00C248B1"/>
    <w:rsid w:val="00C41BC7"/>
    <w:rsid w:val="00C46C99"/>
    <w:rsid w:val="00C576BA"/>
    <w:rsid w:val="00C63BC3"/>
    <w:rsid w:val="00C76F85"/>
    <w:rsid w:val="00C80267"/>
    <w:rsid w:val="00C96ED1"/>
    <w:rsid w:val="00CA3D20"/>
    <w:rsid w:val="00CB4C9E"/>
    <w:rsid w:val="00CB58FB"/>
    <w:rsid w:val="00CC2976"/>
    <w:rsid w:val="00CC357B"/>
    <w:rsid w:val="00CD2BED"/>
    <w:rsid w:val="00CD2E42"/>
    <w:rsid w:val="00CE1063"/>
    <w:rsid w:val="00CE62D2"/>
    <w:rsid w:val="00D004F3"/>
    <w:rsid w:val="00D13C32"/>
    <w:rsid w:val="00D50D1A"/>
    <w:rsid w:val="00D528EE"/>
    <w:rsid w:val="00D539D9"/>
    <w:rsid w:val="00D61A66"/>
    <w:rsid w:val="00D87FB9"/>
    <w:rsid w:val="00D91E53"/>
    <w:rsid w:val="00D9503E"/>
    <w:rsid w:val="00DD5B04"/>
    <w:rsid w:val="00DE0ABA"/>
    <w:rsid w:val="00E03AA6"/>
    <w:rsid w:val="00E060F6"/>
    <w:rsid w:val="00E13A6A"/>
    <w:rsid w:val="00E16854"/>
    <w:rsid w:val="00E17FE8"/>
    <w:rsid w:val="00E25DE8"/>
    <w:rsid w:val="00E53B91"/>
    <w:rsid w:val="00E75FD1"/>
    <w:rsid w:val="00E82BF5"/>
    <w:rsid w:val="00EA2D4A"/>
    <w:rsid w:val="00EA4A65"/>
    <w:rsid w:val="00EA767D"/>
    <w:rsid w:val="00EB2DE5"/>
    <w:rsid w:val="00EB344B"/>
    <w:rsid w:val="00EC331E"/>
    <w:rsid w:val="00EC3536"/>
    <w:rsid w:val="00ED121C"/>
    <w:rsid w:val="00ED233B"/>
    <w:rsid w:val="00EF3243"/>
    <w:rsid w:val="00F023DA"/>
    <w:rsid w:val="00F07F84"/>
    <w:rsid w:val="00F1441B"/>
    <w:rsid w:val="00F3340E"/>
    <w:rsid w:val="00F34BF0"/>
    <w:rsid w:val="00F363D4"/>
    <w:rsid w:val="00F456BA"/>
    <w:rsid w:val="00F70E63"/>
    <w:rsid w:val="00FA3D70"/>
    <w:rsid w:val="00FD6211"/>
    <w:rsid w:val="00FE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B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46BF6"/>
    <w:pPr>
      <w:keepNext/>
      <w:outlineLvl w:val="0"/>
    </w:pPr>
    <w:rPr>
      <w:sz w:val="72"/>
    </w:rPr>
  </w:style>
  <w:style w:type="paragraph" w:styleId="Heading2">
    <w:name w:val="heading 2"/>
    <w:basedOn w:val="Normal"/>
    <w:next w:val="Normal"/>
    <w:qFormat/>
    <w:rsid w:val="00846BF6"/>
    <w:pPr>
      <w:keepNext/>
      <w:jc w:val="right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46BF6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46BF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46BF6"/>
    <w:pPr>
      <w:keepNext/>
      <w:framePr w:hSpace="180" w:wrap="around" w:vAnchor="page" w:hAnchor="margin" w:xAlign="center" w:y="1693"/>
      <w:widowControl w:val="0"/>
      <w:ind w:left="-9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46BF6"/>
    <w:pPr>
      <w:keepNext/>
      <w:outlineLvl w:val="5"/>
    </w:pPr>
    <w:rPr>
      <w:outline/>
      <w:color w:val="FF0000"/>
      <w:sz w:val="32"/>
    </w:rPr>
  </w:style>
  <w:style w:type="paragraph" w:styleId="Heading7">
    <w:name w:val="heading 7"/>
    <w:basedOn w:val="Normal"/>
    <w:next w:val="Normal"/>
    <w:qFormat/>
    <w:rsid w:val="00846BF6"/>
    <w:pPr>
      <w:keepNext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846BF6"/>
    <w:pPr>
      <w:keepNext/>
      <w:widowControl w:val="0"/>
      <w:ind w:left="180"/>
      <w:outlineLvl w:val="7"/>
    </w:pPr>
    <w:rPr>
      <w:b/>
      <w:bCs/>
      <w:iCs/>
      <w:snapToGrid w:val="0"/>
      <w:sz w:val="20"/>
      <w:szCs w:val="20"/>
    </w:rPr>
  </w:style>
  <w:style w:type="paragraph" w:styleId="Heading9">
    <w:name w:val="heading 9"/>
    <w:basedOn w:val="Normal"/>
    <w:next w:val="Normal"/>
    <w:qFormat/>
    <w:rsid w:val="00846BF6"/>
    <w:pPr>
      <w:keepNext/>
      <w:widowControl w:val="0"/>
      <w:ind w:left="144"/>
      <w:outlineLvl w:val="8"/>
    </w:pPr>
    <w:rPr>
      <w:b/>
      <w:bCs/>
      <w:iCs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6B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6B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6BF6"/>
  </w:style>
  <w:style w:type="paragraph" w:styleId="Title">
    <w:name w:val="Title"/>
    <w:basedOn w:val="Normal"/>
    <w:qFormat/>
    <w:rsid w:val="00846BF6"/>
    <w:pPr>
      <w:jc w:val="center"/>
    </w:pPr>
    <w:rPr>
      <w:sz w:val="28"/>
    </w:rPr>
  </w:style>
  <w:style w:type="paragraph" w:customStyle="1" w:styleId="xl25">
    <w:name w:val="xl25"/>
    <w:basedOn w:val="Normal"/>
    <w:rsid w:val="00846BF6"/>
    <w:pPr>
      <w:spacing w:before="100" w:beforeAutospacing="1" w:after="100" w:afterAutospacing="1"/>
    </w:pPr>
  </w:style>
  <w:style w:type="character" w:styleId="Hyperlink">
    <w:name w:val="Hyperlink"/>
    <w:rsid w:val="00846BF6"/>
    <w:rPr>
      <w:color w:val="0000FF"/>
      <w:u w:val="single"/>
    </w:rPr>
  </w:style>
  <w:style w:type="paragraph" w:styleId="BodyText">
    <w:name w:val="Body Text"/>
    <w:basedOn w:val="Normal"/>
    <w:rsid w:val="00846BF6"/>
    <w:rPr>
      <w:rFonts w:ascii="Helvetica" w:hAnsi="Helvetica"/>
      <w:sz w:val="22"/>
    </w:rPr>
  </w:style>
  <w:style w:type="paragraph" w:styleId="Caption">
    <w:name w:val="caption"/>
    <w:basedOn w:val="Normal"/>
    <w:next w:val="Normal"/>
    <w:qFormat/>
    <w:rsid w:val="00846BF6"/>
    <w:pPr>
      <w:jc w:val="center"/>
    </w:pPr>
    <w:rPr>
      <w:rFonts w:ascii="Helvetica" w:hAnsi="Helvetica"/>
      <w:b/>
      <w:bCs/>
      <w:sz w:val="20"/>
    </w:rPr>
  </w:style>
  <w:style w:type="paragraph" w:styleId="BodyText2">
    <w:name w:val="Body Text 2"/>
    <w:basedOn w:val="Normal"/>
    <w:rsid w:val="00846BF6"/>
    <w:rPr>
      <w:rFonts w:ascii="Helvetica" w:hAnsi="Helvetica"/>
      <w:sz w:val="20"/>
    </w:rPr>
  </w:style>
  <w:style w:type="paragraph" w:styleId="BodyText3">
    <w:name w:val="Body Text 3"/>
    <w:basedOn w:val="Normal"/>
    <w:rsid w:val="00846BF6"/>
    <w:pPr>
      <w:jc w:val="center"/>
    </w:pPr>
    <w:rPr>
      <w:rFonts w:ascii="Helvetica" w:hAnsi="Helvetica"/>
      <w:sz w:val="20"/>
    </w:rPr>
  </w:style>
  <w:style w:type="paragraph" w:styleId="PlainText">
    <w:name w:val="Plain Text"/>
    <w:basedOn w:val="Normal"/>
    <w:rsid w:val="00846BF6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CC357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D2E42"/>
    <w:rPr>
      <w:sz w:val="16"/>
      <w:szCs w:val="16"/>
    </w:rPr>
  </w:style>
  <w:style w:type="paragraph" w:styleId="CommentText">
    <w:name w:val="annotation text"/>
    <w:basedOn w:val="Normal"/>
    <w:semiHidden/>
    <w:rsid w:val="00CD2E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2E42"/>
    <w:rPr>
      <w:b/>
      <w:bCs/>
    </w:rPr>
  </w:style>
  <w:style w:type="table" w:styleId="TableGrid">
    <w:name w:val="Table Grid"/>
    <w:basedOn w:val="TableNormal"/>
    <w:rsid w:val="00C57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umns1">
    <w:name w:val="Table Columns 1"/>
    <w:basedOn w:val="TableNormal"/>
    <w:rsid w:val="00C576B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576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576B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576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rsid w:val="005B4F2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4F2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61E5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8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5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1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8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5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0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5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4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4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0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1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7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9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2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0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3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5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3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4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6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5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6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9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0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6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2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6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1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5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9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7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1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26502-E52B-4ADA-BA0E-6F201B42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WSU</Company>
  <LinksUpToDate>false</LinksUpToDate>
  <CharactersWithSpaces>3244</CharactersWithSpaces>
  <SharedDoc>false</SharedDoc>
  <HLinks>
    <vt:vector size="6" baseType="variant"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http://digilentinc.com/Data/Products/PMOD-GPS/PmodGPS_rm.pdf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>EECS</dc:creator>
  <cp:lastModifiedBy>slowe</cp:lastModifiedBy>
  <cp:revision>3</cp:revision>
  <cp:lastPrinted>2014-07-31T19:44:00Z</cp:lastPrinted>
  <dcterms:created xsi:type="dcterms:W3CDTF">2015-01-27T19:57:00Z</dcterms:created>
  <dcterms:modified xsi:type="dcterms:W3CDTF">2015-01-27T21:07:00Z</dcterms:modified>
</cp:coreProperties>
</file>